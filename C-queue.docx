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874" w:rsidRPr="00764874" w:rsidRDefault="00D2761C" w:rsidP="00764874">
      <w:pPr>
        <w:spacing w:after="13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761C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>Drawback in Queue-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764874" w:rsidRPr="00764874">
        <w:rPr>
          <w:rFonts w:ascii="Arial" w:eastAsia="Times New Roman" w:hAnsi="Arial" w:cs="Arial"/>
          <w:color w:val="333333"/>
          <w:sz w:val="21"/>
          <w:szCs w:val="21"/>
        </w:rPr>
        <w:t xml:space="preserve">In a Linear queue, once the queue is completely full, it's not possible to insert more elements. Even if we </w:t>
      </w:r>
      <w:proofErr w:type="gramStart"/>
      <w:r w:rsidR="00764874" w:rsidRPr="00764874">
        <w:rPr>
          <w:rFonts w:ascii="Arial" w:eastAsia="Times New Roman" w:hAnsi="Arial" w:cs="Arial"/>
          <w:color w:val="333333"/>
          <w:sz w:val="21"/>
          <w:szCs w:val="21"/>
        </w:rPr>
        <w:t>de</w:t>
      </w:r>
      <w:r>
        <w:rPr>
          <w:rFonts w:ascii="Arial" w:eastAsia="Times New Roman" w:hAnsi="Arial" w:cs="Arial"/>
          <w:color w:val="333333"/>
          <w:sz w:val="21"/>
          <w:szCs w:val="21"/>
        </w:rPr>
        <w:t>-</w:t>
      </w:r>
      <w:r w:rsidR="00764874" w:rsidRPr="00764874">
        <w:rPr>
          <w:rFonts w:ascii="Arial" w:eastAsia="Times New Roman" w:hAnsi="Arial" w:cs="Arial"/>
          <w:color w:val="333333"/>
          <w:sz w:val="21"/>
          <w:szCs w:val="21"/>
        </w:rPr>
        <w:t>queue</w:t>
      </w:r>
      <w:proofErr w:type="gramEnd"/>
      <w:r w:rsidR="00764874" w:rsidRPr="00764874">
        <w:rPr>
          <w:rFonts w:ascii="Arial" w:eastAsia="Times New Roman" w:hAnsi="Arial" w:cs="Arial"/>
          <w:color w:val="333333"/>
          <w:sz w:val="21"/>
          <w:szCs w:val="21"/>
        </w:rPr>
        <w:t xml:space="preserve"> the queue to remove some of the elements, until the queue is reset, no new elements can be inserted. You must be wondering why?</w:t>
      </w:r>
    </w:p>
    <w:p w:rsidR="00764874" w:rsidRPr="00764874" w:rsidRDefault="00764874" w:rsidP="00764874">
      <w:pPr>
        <w:spacing w:after="13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20185" cy="1433195"/>
            <wp:effectExtent l="19050" t="0" r="0" b="0"/>
            <wp:docPr id="1" name="Picture 1" descr="Linear Queue fu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Queue full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74" w:rsidRPr="00764874" w:rsidRDefault="00764874" w:rsidP="00764874">
      <w:pPr>
        <w:spacing w:after="13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4874">
        <w:rPr>
          <w:rFonts w:ascii="Arial" w:eastAsia="Times New Roman" w:hAnsi="Arial" w:cs="Arial"/>
          <w:color w:val="333333"/>
          <w:sz w:val="21"/>
          <w:szCs w:val="21"/>
        </w:rPr>
        <w:t>When we </w:t>
      </w:r>
      <w:proofErr w:type="spellStart"/>
      <w:proofErr w:type="gramStart"/>
      <w:r w:rsidRPr="00764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dequeue</w:t>
      </w:r>
      <w:proofErr w:type="spellEnd"/>
      <w:proofErr w:type="gramEnd"/>
      <w:r w:rsidRPr="00764874">
        <w:rPr>
          <w:rFonts w:ascii="Arial" w:eastAsia="Times New Roman" w:hAnsi="Arial" w:cs="Arial"/>
          <w:color w:val="333333"/>
          <w:sz w:val="21"/>
          <w:szCs w:val="21"/>
        </w:rPr>
        <w:t> any element to remove it from the queue, we are actually moving the </w:t>
      </w:r>
      <w:r w:rsidRPr="00764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front</w:t>
      </w:r>
      <w:r w:rsidRPr="00764874">
        <w:rPr>
          <w:rFonts w:ascii="Arial" w:eastAsia="Times New Roman" w:hAnsi="Arial" w:cs="Arial"/>
          <w:color w:val="333333"/>
          <w:sz w:val="21"/>
          <w:szCs w:val="21"/>
        </w:rPr>
        <w:t> of the queue forward, thereby reducing the overall size of the queue. And we cannot insert new elements, because the </w:t>
      </w:r>
      <w:r w:rsidRPr="00764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rear</w:t>
      </w:r>
      <w:r w:rsidRPr="00764874">
        <w:rPr>
          <w:rFonts w:ascii="Arial" w:eastAsia="Times New Roman" w:hAnsi="Arial" w:cs="Arial"/>
          <w:color w:val="333333"/>
          <w:sz w:val="21"/>
          <w:szCs w:val="21"/>
        </w:rPr>
        <w:t> pointer is still at the end of the queue.</w:t>
      </w:r>
    </w:p>
    <w:p w:rsidR="00764874" w:rsidRPr="00764874" w:rsidRDefault="00764874" w:rsidP="00764874">
      <w:pPr>
        <w:spacing w:after="13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20185" cy="1433195"/>
            <wp:effectExtent l="19050" t="0" r="0" b="0"/>
            <wp:docPr id="2" name="Picture 2" descr="Linear Queue fu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Queue full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74" w:rsidRPr="00764874" w:rsidRDefault="00764874" w:rsidP="00764874">
      <w:pPr>
        <w:spacing w:after="13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4874">
        <w:rPr>
          <w:rFonts w:ascii="Arial" w:eastAsia="Times New Roman" w:hAnsi="Arial" w:cs="Arial"/>
          <w:color w:val="333333"/>
          <w:sz w:val="21"/>
          <w:szCs w:val="21"/>
        </w:rPr>
        <w:t>The only way is to reset the linear queue, for a fresh start.</w:t>
      </w:r>
    </w:p>
    <w:p w:rsidR="00764874" w:rsidRPr="00764874" w:rsidRDefault="00764874" w:rsidP="00764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74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64874" w:rsidRPr="00764874" w:rsidRDefault="00764874" w:rsidP="00764874">
      <w:pPr>
        <w:spacing w:after="13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4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Circular Queue</w:t>
      </w:r>
      <w:r w:rsidRPr="00764874">
        <w:rPr>
          <w:rFonts w:ascii="Arial" w:eastAsia="Times New Roman" w:hAnsi="Arial" w:cs="Arial"/>
          <w:color w:val="333333"/>
          <w:sz w:val="21"/>
          <w:szCs w:val="21"/>
        </w:rPr>
        <w:t> is also a linear data structure, which follows the principle of </w:t>
      </w:r>
      <w:r w:rsidRPr="00764874">
        <w:rPr>
          <w:rFonts w:ascii="Arial" w:eastAsia="Times New Roman" w:hAnsi="Arial" w:cs="Arial"/>
          <w:b/>
          <w:bCs/>
          <w:color w:val="333333"/>
          <w:sz w:val="21"/>
          <w:szCs w:val="21"/>
        </w:rPr>
        <w:t>FIFO</w:t>
      </w:r>
      <w:r w:rsidRPr="00764874">
        <w:rPr>
          <w:rFonts w:ascii="Arial" w:eastAsia="Times New Roman" w:hAnsi="Arial" w:cs="Arial"/>
          <w:color w:val="333333"/>
          <w:sz w:val="21"/>
          <w:szCs w:val="21"/>
        </w:rPr>
        <w:t>(First In First Out), but instead of ending the queue at the last position, it again starts from the first position after the last, hence making the queue behave like a circular data structure.</w:t>
      </w:r>
    </w:p>
    <w:p w:rsidR="00101C18" w:rsidRPr="00101C18" w:rsidRDefault="00101C18" w:rsidP="00101C18">
      <w:pPr>
        <w:spacing w:before="240" w:after="144" w:line="240" w:lineRule="auto"/>
        <w:outlineLvl w:val="1"/>
        <w:rPr>
          <w:rFonts w:ascii="Helvetica" w:eastAsia="Times New Roman" w:hAnsi="Helvetica" w:cs="Helvetica"/>
          <w:color w:val="333333"/>
          <w:sz w:val="39"/>
          <w:szCs w:val="39"/>
        </w:rPr>
      </w:pPr>
      <w:r w:rsidRPr="00101C18">
        <w:rPr>
          <w:rFonts w:ascii="Helvetica" w:eastAsia="Times New Roman" w:hAnsi="Helvetica" w:cs="Helvetica"/>
          <w:color w:val="333333"/>
          <w:sz w:val="39"/>
          <w:szCs w:val="39"/>
        </w:rPr>
        <w:t>Basic features of Circular Queue</w:t>
      </w:r>
    </w:p>
    <w:p w:rsidR="00101C18" w:rsidRPr="00101C18" w:rsidRDefault="00101C18" w:rsidP="00101C18">
      <w:pPr>
        <w:numPr>
          <w:ilvl w:val="0"/>
          <w:numId w:val="1"/>
        </w:numPr>
        <w:spacing w:before="100" w:beforeAutospacing="1" w:after="100" w:afterAutospacing="1" w:line="389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1C18">
        <w:rPr>
          <w:rFonts w:ascii="Arial" w:eastAsia="Times New Roman" w:hAnsi="Arial" w:cs="Arial"/>
          <w:color w:val="333333"/>
          <w:sz w:val="21"/>
          <w:szCs w:val="21"/>
        </w:rPr>
        <w:t>In case of a circular queue, </w:t>
      </w:r>
      <w:r w:rsidRPr="00101C18">
        <w:rPr>
          <w:rFonts w:ascii="Courier New" w:eastAsia="Times New Roman" w:hAnsi="Courier New" w:cs="Courier New"/>
          <w:color w:val="C7254E"/>
          <w:sz w:val="19"/>
        </w:rPr>
        <w:t>head</w:t>
      </w:r>
      <w:r w:rsidRPr="00101C18">
        <w:rPr>
          <w:rFonts w:ascii="Arial" w:eastAsia="Times New Roman" w:hAnsi="Arial" w:cs="Arial"/>
          <w:color w:val="333333"/>
          <w:sz w:val="21"/>
          <w:szCs w:val="21"/>
        </w:rPr>
        <w:t> pointer will always point to the front of the queue, and </w:t>
      </w:r>
      <w:r w:rsidRPr="00101C18">
        <w:rPr>
          <w:rFonts w:ascii="Courier New" w:eastAsia="Times New Roman" w:hAnsi="Courier New" w:cs="Courier New"/>
          <w:color w:val="C7254E"/>
          <w:sz w:val="19"/>
        </w:rPr>
        <w:t>tail</w:t>
      </w:r>
      <w:r w:rsidRPr="00101C18">
        <w:rPr>
          <w:rFonts w:ascii="Arial" w:eastAsia="Times New Roman" w:hAnsi="Arial" w:cs="Arial"/>
          <w:color w:val="333333"/>
          <w:sz w:val="21"/>
          <w:szCs w:val="21"/>
        </w:rPr>
        <w:t> pointer will always point to the end of the queue.</w:t>
      </w:r>
    </w:p>
    <w:p w:rsidR="00101C18" w:rsidRPr="00101C18" w:rsidRDefault="00101C18" w:rsidP="00101C18">
      <w:pPr>
        <w:numPr>
          <w:ilvl w:val="0"/>
          <w:numId w:val="1"/>
        </w:numPr>
        <w:spacing w:before="100" w:beforeAutospacing="1" w:after="100" w:afterAutospacing="1" w:line="389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1C18">
        <w:rPr>
          <w:rFonts w:ascii="Arial" w:eastAsia="Times New Roman" w:hAnsi="Arial" w:cs="Arial"/>
          <w:color w:val="333333"/>
          <w:sz w:val="21"/>
          <w:szCs w:val="21"/>
        </w:rPr>
        <w:t>Initially, the head and the tail pointers will be pointing to the same location, this would mean that the queue is empty.</w:t>
      </w:r>
    </w:p>
    <w:p w:rsidR="00101C18" w:rsidRPr="00101C18" w:rsidRDefault="00101C18" w:rsidP="00101C18">
      <w:pPr>
        <w:spacing w:after="130" w:line="389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54320" cy="2125345"/>
            <wp:effectExtent l="19050" t="0" r="0" b="0"/>
            <wp:docPr id="5" name="Picture 5" descr="circular queue head and tail initial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queue head and tail initial posi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18" w:rsidRPr="00101C18" w:rsidRDefault="00101C18" w:rsidP="00101C18">
      <w:pPr>
        <w:spacing w:before="100" w:beforeAutospacing="1" w:after="100" w:afterAutospacing="1" w:line="389" w:lineRule="atLeast"/>
        <w:ind w:left="720"/>
        <w:rPr>
          <w:ins w:id="0" w:author="Unknown"/>
          <w:rFonts w:ascii="Arial" w:eastAsia="Times New Roman" w:hAnsi="Arial" w:cs="Arial"/>
          <w:color w:val="333333"/>
          <w:sz w:val="21"/>
          <w:szCs w:val="21"/>
        </w:rPr>
      </w:pPr>
      <w:r w:rsidRPr="00101C18">
        <w:rPr>
          <w:rFonts w:ascii="Arial" w:eastAsia="Times New Roman" w:hAnsi="Arial" w:cs="Arial"/>
          <w:color w:val="333333"/>
          <w:sz w:val="21"/>
          <w:szCs w:val="21"/>
        </w:rPr>
        <w:t>New data is always added to the location pointed by the </w:t>
      </w:r>
      <w:r w:rsidRPr="00101C18">
        <w:rPr>
          <w:rFonts w:ascii="Courier New" w:eastAsia="Times New Roman" w:hAnsi="Courier New" w:cs="Courier New"/>
          <w:color w:val="C7254E"/>
          <w:sz w:val="19"/>
        </w:rPr>
        <w:t>tail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 pointer, and once the data is </w:t>
      </w:r>
      <w:r w:rsidRPr="00101C18">
        <w:rPr>
          <w:rFonts w:ascii="Arial" w:eastAsia="Times New Roman" w:hAnsi="Arial" w:cs="Arial"/>
          <w:color w:val="333333"/>
          <w:sz w:val="21"/>
          <w:szCs w:val="21"/>
        </w:rPr>
        <w:t>added, </w:t>
      </w:r>
      <w:r w:rsidRPr="00101C18">
        <w:rPr>
          <w:rFonts w:ascii="Courier New" w:eastAsia="Times New Roman" w:hAnsi="Courier New" w:cs="Courier New"/>
          <w:color w:val="C7254E"/>
          <w:sz w:val="19"/>
        </w:rPr>
        <w:t>tail</w:t>
      </w:r>
      <w:r w:rsidRPr="00101C18">
        <w:rPr>
          <w:rFonts w:ascii="Arial" w:eastAsia="Times New Roman" w:hAnsi="Arial" w:cs="Arial"/>
          <w:color w:val="333333"/>
          <w:sz w:val="21"/>
          <w:szCs w:val="21"/>
        </w:rPr>
        <w:t> pointer is incremented to point to the next available location.</w:t>
      </w:r>
    </w:p>
    <w:p w:rsidR="003362D8" w:rsidRDefault="003362D8"/>
    <w:p w:rsidR="00101C18" w:rsidRPr="00101C18" w:rsidRDefault="00101C18" w:rsidP="00101C18">
      <w:pPr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 w:rsidRPr="00101C1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101C1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New data is always added to the location pointed by the </w:t>
      </w:r>
      <w:r w:rsidRPr="00101C18">
        <w:rPr>
          <w:rFonts w:ascii="Courier New" w:eastAsia="Times New Roman" w:hAnsi="Courier New" w:cs="Courier New"/>
          <w:color w:val="C7254E"/>
          <w:sz w:val="19"/>
        </w:rPr>
        <w:t>tail</w:t>
      </w:r>
      <w:r w:rsidRPr="00101C1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pointer, and once the data is added, </w:t>
      </w:r>
      <w:r w:rsidRPr="00101C18">
        <w:rPr>
          <w:rFonts w:ascii="Courier New" w:eastAsia="Times New Roman" w:hAnsi="Courier New" w:cs="Courier New"/>
          <w:color w:val="C7254E"/>
          <w:sz w:val="19"/>
        </w:rPr>
        <w:t>tail</w:t>
      </w:r>
      <w:r w:rsidRPr="00101C1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pointer is incremented to point to the next available location.</w:t>
      </w:r>
    </w:p>
    <w:p w:rsidR="00101C18" w:rsidRPr="00101C18" w:rsidRDefault="00101C18" w:rsidP="00377D72">
      <w:pPr>
        <w:shd w:val="clear" w:color="auto" w:fill="FFFFFF"/>
        <w:spacing w:after="13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3468370" cy="2125345"/>
            <wp:effectExtent l="19050" t="0" r="0" b="0"/>
            <wp:docPr id="15" name="Picture 15" descr="circular queue head and tail after first 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rcular queue head and tail after first enque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18" w:rsidRPr="00101C18" w:rsidRDefault="00101C18" w:rsidP="00101C18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01C18">
        <w:rPr>
          <w:rFonts w:ascii="Arial" w:eastAsia="Times New Roman" w:hAnsi="Arial" w:cs="Arial"/>
          <w:color w:val="333333"/>
          <w:sz w:val="24"/>
          <w:szCs w:val="24"/>
        </w:rPr>
        <w:t>4.In</w:t>
      </w:r>
      <w:proofErr w:type="gramEnd"/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 a circular queue, data is not actually removed from the queue. Only the </w:t>
      </w:r>
      <w:r w:rsidRPr="00101C18">
        <w:rPr>
          <w:rFonts w:ascii="Courier New" w:eastAsia="Times New Roman" w:hAnsi="Courier New" w:cs="Courier New"/>
          <w:color w:val="C7254E"/>
        </w:rPr>
        <w:t>head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pointer is incremented by one position when </w:t>
      </w:r>
      <w:proofErr w:type="spellStart"/>
      <w:r w:rsidRPr="00101C18">
        <w:rPr>
          <w:rFonts w:ascii="Arial" w:eastAsia="Times New Roman" w:hAnsi="Arial" w:cs="Arial"/>
          <w:bCs/>
          <w:color w:val="333333"/>
          <w:sz w:val="24"/>
          <w:szCs w:val="24"/>
        </w:rPr>
        <w:t>dequeue</w:t>
      </w:r>
      <w:proofErr w:type="spellEnd"/>
      <w:r w:rsidRPr="00101C18">
        <w:rPr>
          <w:rFonts w:ascii="Arial" w:eastAsia="Times New Roman" w:hAnsi="Arial" w:cs="Arial"/>
          <w:color w:val="333333"/>
          <w:sz w:val="24"/>
          <w:szCs w:val="24"/>
        </w:rPr>
        <w:t> is executed. As the queue data is only the data between </w:t>
      </w:r>
      <w:r w:rsidRPr="00101C18">
        <w:rPr>
          <w:rFonts w:ascii="Courier New" w:eastAsia="Times New Roman" w:hAnsi="Courier New" w:cs="Courier New"/>
          <w:color w:val="C7254E"/>
        </w:rPr>
        <w:t>head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101C18">
        <w:rPr>
          <w:rFonts w:ascii="Courier New" w:eastAsia="Times New Roman" w:hAnsi="Courier New" w:cs="Courier New"/>
          <w:color w:val="C7254E"/>
        </w:rPr>
        <w:t>tail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, hence the data left outside is not a part of the queue anymore, hence removed.</w:t>
      </w:r>
    </w:p>
    <w:p w:rsidR="00101C18" w:rsidRPr="00101C18" w:rsidRDefault="00101C18" w:rsidP="00377D72">
      <w:pPr>
        <w:spacing w:after="150" w:line="450" w:lineRule="atLeast"/>
        <w:ind w:left="72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01C18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48405" cy="2965450"/>
            <wp:effectExtent l="19050" t="0" r="4445" b="0"/>
            <wp:docPr id="17" name="Picture 17" descr="circular queue head and tail after first 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rcular queue head and tail after first deque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18" w:rsidRPr="00101C18" w:rsidRDefault="00101C18" w:rsidP="00101C18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01C18">
        <w:rPr>
          <w:rFonts w:ascii="Arial" w:eastAsia="Times New Roman" w:hAnsi="Arial" w:cs="Arial"/>
          <w:color w:val="333333"/>
          <w:sz w:val="24"/>
          <w:szCs w:val="24"/>
        </w:rPr>
        <w:t>5.The</w:t>
      </w:r>
      <w:proofErr w:type="gramEnd"/>
      <w:r w:rsidRPr="00101C1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01C18">
        <w:rPr>
          <w:rFonts w:ascii="Courier New" w:eastAsia="Times New Roman" w:hAnsi="Courier New" w:cs="Courier New"/>
          <w:color w:val="C7254E"/>
        </w:rPr>
        <w:t>head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and the </w:t>
      </w:r>
      <w:r w:rsidRPr="00101C18">
        <w:rPr>
          <w:rFonts w:ascii="Courier New" w:eastAsia="Times New Roman" w:hAnsi="Courier New" w:cs="Courier New"/>
          <w:color w:val="C7254E"/>
        </w:rPr>
        <w:t>tail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 pointer will get </w:t>
      </w:r>
      <w:proofErr w:type="spellStart"/>
      <w:r w:rsidRPr="00101C18">
        <w:rPr>
          <w:rFonts w:ascii="Arial" w:eastAsia="Times New Roman" w:hAnsi="Arial" w:cs="Arial"/>
          <w:color w:val="333333"/>
          <w:sz w:val="24"/>
          <w:szCs w:val="24"/>
        </w:rPr>
        <w:t>reinitialised</w:t>
      </w:r>
      <w:proofErr w:type="spellEnd"/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 to </w:t>
      </w:r>
      <w:r w:rsidRPr="00101C18">
        <w:rPr>
          <w:rFonts w:ascii="Arial" w:eastAsia="Times New Roman" w:hAnsi="Arial" w:cs="Arial"/>
          <w:bCs/>
          <w:color w:val="333333"/>
          <w:sz w:val="24"/>
          <w:szCs w:val="24"/>
        </w:rPr>
        <w:t>0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every time they reach the end of the queue.</w:t>
      </w:r>
    </w:p>
    <w:p w:rsidR="00101C18" w:rsidRPr="00101C18" w:rsidRDefault="00101C18" w:rsidP="00377D72">
      <w:pPr>
        <w:spacing w:after="150" w:line="450" w:lineRule="atLeast"/>
        <w:ind w:left="72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01C1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583305" cy="2265680"/>
            <wp:effectExtent l="19050" t="0" r="0" b="0"/>
            <wp:docPr id="18" name="Picture 18" descr="circular queue head and tail reinitial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rcular queue head and tail reinitialis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18" w:rsidRPr="00101C18" w:rsidRDefault="00101C18" w:rsidP="00101C18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01C18">
        <w:rPr>
          <w:rFonts w:ascii="Arial" w:eastAsia="Times New Roman" w:hAnsi="Arial" w:cs="Arial"/>
          <w:color w:val="333333"/>
          <w:sz w:val="24"/>
          <w:szCs w:val="24"/>
        </w:rPr>
        <w:t>6.Also</w:t>
      </w:r>
      <w:proofErr w:type="gramEnd"/>
      <w:r w:rsidRPr="00101C18">
        <w:rPr>
          <w:rFonts w:ascii="Arial" w:eastAsia="Times New Roman" w:hAnsi="Arial" w:cs="Arial"/>
          <w:color w:val="333333"/>
          <w:sz w:val="24"/>
          <w:szCs w:val="24"/>
        </w:rPr>
        <w:t>, the </w:t>
      </w:r>
      <w:r w:rsidRPr="00101C18">
        <w:rPr>
          <w:rFonts w:ascii="Courier New" w:eastAsia="Times New Roman" w:hAnsi="Courier New" w:cs="Courier New"/>
          <w:color w:val="C7254E"/>
        </w:rPr>
        <w:t>head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and the </w:t>
      </w:r>
      <w:r w:rsidRPr="00101C18">
        <w:rPr>
          <w:rFonts w:ascii="Courier New" w:eastAsia="Times New Roman" w:hAnsi="Courier New" w:cs="Courier New"/>
          <w:color w:val="C7254E"/>
        </w:rPr>
        <w:t>tail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pointers can cross each other. In other words, </w:t>
      </w:r>
      <w:r w:rsidRPr="00101C18">
        <w:rPr>
          <w:rFonts w:ascii="Courier New" w:eastAsia="Times New Roman" w:hAnsi="Courier New" w:cs="Courier New"/>
          <w:color w:val="C7254E"/>
        </w:rPr>
        <w:t>head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> pointer can be greater than the </w:t>
      </w:r>
      <w:r w:rsidRPr="00101C18">
        <w:rPr>
          <w:rFonts w:ascii="Courier New" w:eastAsia="Times New Roman" w:hAnsi="Courier New" w:cs="Courier New"/>
          <w:color w:val="C7254E"/>
        </w:rPr>
        <w:t>tail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. Sounds odd? This will happen when we </w:t>
      </w:r>
      <w:proofErr w:type="spellStart"/>
      <w:proofErr w:type="gramStart"/>
      <w:r w:rsidRPr="00101C18">
        <w:rPr>
          <w:rFonts w:ascii="Arial" w:eastAsia="Times New Roman" w:hAnsi="Arial" w:cs="Arial"/>
          <w:color w:val="333333"/>
          <w:sz w:val="24"/>
          <w:szCs w:val="24"/>
        </w:rPr>
        <w:t>dequeue</w:t>
      </w:r>
      <w:proofErr w:type="spellEnd"/>
      <w:proofErr w:type="gramEnd"/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 the queue a couple of times and the </w:t>
      </w:r>
      <w:r w:rsidRPr="00101C18">
        <w:rPr>
          <w:rFonts w:ascii="Courier New" w:eastAsia="Times New Roman" w:hAnsi="Courier New" w:cs="Courier New"/>
          <w:color w:val="C7254E"/>
        </w:rPr>
        <w:t>tail</w:t>
      </w:r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 pointer gets </w:t>
      </w:r>
      <w:proofErr w:type="spellStart"/>
      <w:r w:rsidRPr="00101C18">
        <w:rPr>
          <w:rFonts w:ascii="Arial" w:eastAsia="Times New Roman" w:hAnsi="Arial" w:cs="Arial"/>
          <w:color w:val="333333"/>
          <w:sz w:val="24"/>
          <w:szCs w:val="24"/>
        </w:rPr>
        <w:t>reinitialised</w:t>
      </w:r>
      <w:proofErr w:type="spellEnd"/>
      <w:r w:rsidRPr="00101C18">
        <w:rPr>
          <w:rFonts w:ascii="Arial" w:eastAsia="Times New Roman" w:hAnsi="Arial" w:cs="Arial"/>
          <w:color w:val="333333"/>
          <w:sz w:val="24"/>
          <w:szCs w:val="24"/>
        </w:rPr>
        <w:t xml:space="preserve"> upon reaching the end of the queue.</w:t>
      </w:r>
    </w:p>
    <w:p w:rsidR="00101C18" w:rsidRPr="00101C18" w:rsidRDefault="00101C18" w:rsidP="00377D72">
      <w:pPr>
        <w:spacing w:after="150" w:line="450" w:lineRule="atLeast"/>
        <w:ind w:left="72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344545" cy="2537460"/>
            <wp:effectExtent l="19050" t="0" r="8255" b="0"/>
            <wp:docPr id="19" name="Picture 19" descr="circular queue head ahead of 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rcular queue head ahead of tai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18" w:rsidRDefault="00101C18"/>
    <w:p w:rsidR="000E059D" w:rsidRDefault="000E059D">
      <w:r>
        <w:br w:type="page"/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lastRenderedPageBreak/>
        <w:t>#include&lt;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stdio.h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&gt;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>#include&lt;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conio.h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&gt;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>#define size 10</w:t>
      </w:r>
      <w:r w:rsidR="00151CCB" w:rsidRPr="00F15063">
        <w:rPr>
          <w:rFonts w:ascii="Times New Roman" w:hAnsi="Times New Roman" w:cs="Times New Roman"/>
          <w:b/>
          <w:sz w:val="20"/>
          <w:szCs w:val="32"/>
        </w:rPr>
        <w:t>0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insertion(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,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*front,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*rear);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deletion(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*front,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*rear);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display(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arr,int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front,int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rear);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main()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[size],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choice,front,rear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front=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rear=-1;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while(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1)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clrscr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tThats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the program of circular queue through ARRAY");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"\n\t\t(MAX Size = 100)\n\n\n\n");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"\n\n\t\t******************************\n");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"\n\n\t\t1. Insert the element OR");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"\n\n\t\t2. Withdraw the element OR");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"\n\n\t\t3. Display the contents OR");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"\n\n\t\t4. Exit.");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"\n\n\t\t******************************");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tWhich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operation you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wanna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to perform =");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fflush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spellStart"/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stdin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scanf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"%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d",&amp;choice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switch(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choice)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case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1: insertion(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arr,&amp;front,&amp;rear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break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case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2: deletion(&amp;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front,&amp;rear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break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case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3: display(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arr,front,rear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break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case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4: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("\n\n\n\n\t\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tYou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have successfully terminated from the program.");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exit(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0);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default: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("\n\n\n\n\t\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tYour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choice is not valid.");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tPress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any key to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rechoice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.......");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ab/>
        <w:t xml:space="preserve"> 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continue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151CCB" w:rsidRPr="00F15063" w:rsidRDefault="00151CCB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insertion(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,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*front,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*rear)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num;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lastRenderedPageBreak/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clrscr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((*rear)+1)%size==(*front))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tArray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is FULL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FULL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FULL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.......");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tPlease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first delete some element then try again.");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else</w:t>
      </w:r>
      <w:proofErr w:type="gramEnd"/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(*rear)+1==size)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(*rear)=0;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else</w:t>
      </w:r>
      <w:proofErr w:type="gramEnd"/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(*rear)++;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(*front)==-1)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(*front)++;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tEnter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the number to insert = 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fflush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spellStart"/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stdin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scanf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"%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d",&amp;num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arr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[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*rear]=num;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tYour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element has been successfully inserted.");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deletion(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*front,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*rear)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clrscr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(*front)==-1)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tThere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is no element in the array.");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tPlease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insert some element and then try again.");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return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else</w:t>
      </w:r>
      <w:proofErr w:type="gramEnd"/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(*front)==(*rear))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(*front)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=(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*rear)=-1;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tYour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element has been successfully deleted.");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tPress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any key to continue.......");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return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else</w:t>
      </w:r>
      <w:proofErr w:type="gramEnd"/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(*front)+1==size)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(*front)=0;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else</w:t>
      </w:r>
      <w:proofErr w:type="gramEnd"/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(*front)++;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lastRenderedPageBreak/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tYour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element has been successfully deleted.");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tPress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any key to continue.......");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return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void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display(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*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arr,int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front,int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rear)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int</w:t>
      </w:r>
      <w:proofErr w:type="spellEnd"/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count,i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clrscr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front==-1)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tThere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is no element in the list to display.");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tReturn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back and insert some elements first......");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return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"\n\n\t\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tYour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 xml:space="preserve"> element is as follows --\n\n");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rear&lt;front)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count=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size+rear-front+1;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else</w:t>
      </w:r>
      <w:proofErr w:type="gramEnd"/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count=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rear-front+1;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for(</w:t>
      </w:r>
      <w:proofErr w:type="spellStart"/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i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=0;i&lt;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count;i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++)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{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printf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"\n\t\t\</w:t>
      </w:r>
      <w:proofErr w:type="spellStart"/>
      <w:r w:rsidRPr="00F15063">
        <w:rPr>
          <w:rFonts w:ascii="Times New Roman" w:hAnsi="Times New Roman" w:cs="Times New Roman"/>
          <w:b/>
          <w:sz w:val="20"/>
          <w:szCs w:val="32"/>
        </w:rPr>
        <w:t>t%d",arr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[front]);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front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++;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if(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front==size)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  </w:t>
      </w:r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front=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0;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 }</w:t>
      </w:r>
    </w:p>
    <w:p w:rsidR="000E059D" w:rsidRPr="00F15063" w:rsidRDefault="000E059D" w:rsidP="000E059D">
      <w:pPr>
        <w:spacing w:after="0"/>
        <w:rPr>
          <w:rFonts w:ascii="Times New Roman" w:hAnsi="Times New Roman" w:cs="Times New Roman"/>
          <w:b/>
          <w:sz w:val="20"/>
          <w:szCs w:val="32"/>
        </w:rPr>
      </w:pPr>
      <w:r w:rsidRPr="00F15063">
        <w:rPr>
          <w:rFonts w:ascii="Times New Roman" w:hAnsi="Times New Roman" w:cs="Times New Roman"/>
          <w:b/>
          <w:sz w:val="20"/>
          <w:szCs w:val="32"/>
        </w:rPr>
        <w:t xml:space="preserve">  </w:t>
      </w:r>
      <w:proofErr w:type="spellStart"/>
      <w:proofErr w:type="gramStart"/>
      <w:r w:rsidRPr="00F15063">
        <w:rPr>
          <w:rFonts w:ascii="Times New Roman" w:hAnsi="Times New Roman" w:cs="Times New Roman"/>
          <w:b/>
          <w:sz w:val="20"/>
          <w:szCs w:val="32"/>
        </w:rPr>
        <w:t>getch</w:t>
      </w:r>
      <w:proofErr w:type="spellEnd"/>
      <w:r w:rsidRPr="00F15063">
        <w:rPr>
          <w:rFonts w:ascii="Times New Roman" w:hAnsi="Times New Roman" w:cs="Times New Roman"/>
          <w:b/>
          <w:sz w:val="20"/>
          <w:szCs w:val="32"/>
        </w:rPr>
        <w:t>(</w:t>
      </w:r>
      <w:proofErr w:type="gramEnd"/>
      <w:r w:rsidRPr="00F15063">
        <w:rPr>
          <w:rFonts w:ascii="Times New Roman" w:hAnsi="Times New Roman" w:cs="Times New Roman"/>
          <w:b/>
          <w:sz w:val="20"/>
          <w:szCs w:val="32"/>
        </w:rPr>
        <w:t>); }</w:t>
      </w:r>
    </w:p>
    <w:p w:rsidR="000E059D" w:rsidRPr="00151CCB" w:rsidRDefault="000E059D" w:rsidP="000E059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E059D" w:rsidRPr="00151CCB" w:rsidRDefault="000E059D">
      <w:pPr>
        <w:rPr>
          <w:rFonts w:ascii="Times New Roman" w:hAnsi="Times New Roman" w:cs="Times New Roman"/>
          <w:b/>
          <w:sz w:val="32"/>
          <w:szCs w:val="32"/>
        </w:rPr>
      </w:pPr>
    </w:p>
    <w:sectPr w:rsidR="000E059D" w:rsidRPr="00151CCB" w:rsidSect="0033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278BA"/>
    <w:multiLevelType w:val="multilevel"/>
    <w:tmpl w:val="77C6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B440BA"/>
    <w:multiLevelType w:val="multilevel"/>
    <w:tmpl w:val="A444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64874"/>
    <w:rsid w:val="000E059D"/>
    <w:rsid w:val="00101C18"/>
    <w:rsid w:val="00151CCB"/>
    <w:rsid w:val="002B4105"/>
    <w:rsid w:val="003362D8"/>
    <w:rsid w:val="00352A1C"/>
    <w:rsid w:val="00377D72"/>
    <w:rsid w:val="0041177F"/>
    <w:rsid w:val="00764874"/>
    <w:rsid w:val="00D2761C"/>
    <w:rsid w:val="00F1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D8"/>
  </w:style>
  <w:style w:type="paragraph" w:styleId="Heading2">
    <w:name w:val="heading 2"/>
    <w:basedOn w:val="Normal"/>
    <w:link w:val="Heading2Char"/>
    <w:uiPriority w:val="9"/>
    <w:qFormat/>
    <w:rsid w:val="00101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76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1C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01C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USER</cp:lastModifiedBy>
  <cp:revision>7</cp:revision>
  <dcterms:created xsi:type="dcterms:W3CDTF">2020-07-23T06:20:00Z</dcterms:created>
  <dcterms:modified xsi:type="dcterms:W3CDTF">2020-12-02T07:15:00Z</dcterms:modified>
</cp:coreProperties>
</file>